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beforeLines="200" w:after="240" w:line="480" w:lineRule="auto"/>
        <w:jc w:val="center"/>
        <w:rPr>
          <w:rFonts w:ascii="Times New Roman" w:hAnsi="Times New Roman" w:cs="Times New Roman" w:eastAsiaTheme="majorEastAsia"/>
          <w:b/>
          <w:sz w:val="36"/>
        </w:rPr>
      </w:pPr>
      <w:r>
        <w:rPr>
          <w:rFonts w:ascii="Times New Roman" w:hAnsi="Times New Roman" w:cs="Times New Roman" w:eastAsiaTheme="majorEastAsia"/>
          <w:b/>
          <w:sz w:val="36"/>
        </w:rPr>
        <w:t>标记与非标记定量蛋白质组分析流程</w:t>
      </w:r>
    </w:p>
    <w:p>
      <w:pPr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一</w:t>
      </w:r>
      <w:r>
        <w:rPr>
          <w:rFonts w:hint="eastAsia" w:ascii="Times New Roman" w:hAnsi="Times New Roman" w:cs="Times New Roman" w:eastAsiaTheme="majorEastAsia"/>
          <w:b/>
          <w:sz w:val="32"/>
        </w:rPr>
        <w:t>、</w:t>
      </w:r>
      <w:r>
        <w:rPr>
          <w:rFonts w:ascii="Times New Roman" w:hAnsi="Times New Roman" w:cs="Times New Roman" w:eastAsiaTheme="majorEastAsia"/>
          <w:b/>
          <w:sz w:val="32"/>
        </w:rPr>
        <w:t>蛋白项目分类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蛋白项目类型可分为：TMT一次标记项目，iTRAQ一次标记项目，label free项目，DIA项目，磷酸化项目，含有内标校正的项目，TMT多组标记项目，iTRAQ多组标记项目，以及外来数据。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流程作业将面对的类型分为三种情况：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1．single_mark：一次标记项目(包含：TMT一次标记项目，iTRAQ一次标记项目)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2．multi_mark:：重复标记项目(包含：TMT多组标记项目，iTRAQ多组标记项目）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3．label free：非标记项目(包含：label free项目，DIA项目)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说明1</w:t>
      </w:r>
      <w:r>
        <w:rPr>
          <w:rFonts w:ascii="Times New Roman" w:hAnsi="Times New Roman" w:cs="Times New Roman"/>
          <w:sz w:val="24"/>
        </w:rPr>
        <w:t>：因为磷酸化会在以上三种类型中出现，内标校正会在1. 2. 类型中出现，流程将会自动检测，做出相应处理。磷酸化项目以["Modifications"]为检测标记，内标校正以["Mix"]为检测标记。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说明2</w:t>
      </w:r>
      <w:r>
        <w:rPr>
          <w:rFonts w:ascii="Times New Roman" w:hAnsi="Times New Roman" w:cs="Times New Roman"/>
          <w:sz w:val="24"/>
        </w:rPr>
        <w:t>：外来数据可根据分析要求按类型构造标准输入。</w:t>
      </w:r>
    </w:p>
    <w:p>
      <w:pPr>
        <w:spacing w:before="480" w:beforeLines="200" w:after="0" w:line="480" w:lineRule="auto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二</w:t>
      </w:r>
      <w:r>
        <w:rPr>
          <w:rFonts w:hint="eastAsia" w:ascii="Times New Roman" w:hAnsi="Times New Roman" w:cs="Times New Roman" w:eastAsiaTheme="majorEastAsia"/>
          <w:b/>
          <w:sz w:val="32"/>
        </w:rPr>
        <w:t>、</w:t>
      </w:r>
      <w:r>
        <w:rPr>
          <w:rFonts w:ascii="Times New Roman" w:hAnsi="Times New Roman" w:cs="Times New Roman" w:eastAsiaTheme="majorEastAsia"/>
          <w:b/>
          <w:sz w:val="32"/>
        </w:rPr>
        <w:t>标准输入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标准输入文件：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1. 蛋白定量文件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(Protein quantitation.xlsx 需提供"</w:t>
      </w:r>
      <w:r>
        <w:rPr>
          <w:rFonts w:ascii="Times New Roman" w:hAnsi="Times New Roman" w:cs="Times New Roman"/>
          <w:b/>
          <w:sz w:val="24"/>
        </w:rPr>
        <w:t>.xlsx</w:t>
      </w:r>
      <w:r>
        <w:rPr>
          <w:rFonts w:ascii="Times New Roman" w:hAnsi="Times New Roman" w:cs="Times New Roman"/>
          <w:sz w:val="24"/>
        </w:rPr>
        <w:t>"格式，且文件名以包含"</w:t>
      </w:r>
      <w:r>
        <w:rPr>
          <w:rFonts w:ascii="Times New Roman" w:hAnsi="Times New Roman" w:cs="Times New Roman"/>
          <w:b/>
          <w:sz w:val="24"/>
        </w:rPr>
        <w:t>Protein quantitation</w:t>
      </w:r>
      <w:r>
        <w:rPr>
          <w:rFonts w:ascii="Times New Roman" w:hAnsi="Times New Roman" w:cs="Times New Roman"/>
          <w:sz w:val="24"/>
        </w:rPr>
        <w:t>"为标识)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例如</w:t>
      </w:r>
      <w:r>
        <w:rPr>
          <w:rFonts w:ascii="Times New Roman" w:hAnsi="Times New Roman" w:cs="Times New Roman"/>
          <w:sz w:val="24"/>
        </w:rPr>
        <w:t>文件名：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466465" cy="218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文件内容：</w:t>
      </w:r>
    </w:p>
    <w:p>
      <w:pPr>
        <w:ind w:left="-283" w:leftChars="-135" w:right="-998" w:rightChars="-4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6149340" cy="1287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34018" b="39775"/>
                    <a:stretch>
                      <a:fillRect/>
                    </a:stretch>
                  </pic:blipFill>
                  <pic:spPr>
                    <a:xfrm>
                      <a:off x="0" y="0"/>
                      <a:ext cx="6329107" cy="13257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3" w:leftChars="-135" w:right="-998" w:rightChars="-475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多组标记时，需将整个文件夹上传华为云</w:t>
      </w:r>
    </w:p>
    <w:p>
      <w:pPr>
        <w:widowControl/>
        <w:spacing w:after="0"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811655" cy="1285240"/>
            <wp:effectExtent l="0" t="0" r="0" b="0"/>
            <wp:docPr id="5" name="图片 5" descr="C:\Users\LM\AppData\Roaming\Tencent\Users\934903250\TIM\WinTemp\RichOle\0PO}CZ)JYEL(%@~9)Y`8Q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M\AppData\Roaming\Tencent\Users\934903250\TIM\WinTemp\RichOle\0PO}CZ)JYEL(%@~9)Y`8Q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0"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0"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打开文件夹中的内容如下：</w:t>
      </w:r>
    </w:p>
    <w:p>
      <w:pPr>
        <w:widowControl/>
        <w:spacing w:after="0"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98395" cy="534670"/>
            <wp:effectExtent l="0" t="0" r="1905" b="0"/>
            <wp:docPr id="7" name="图片 7" descr="C:\Users\LM\AppData\Roaming\Tencent\Users\934903250\TIM\WinTemp\RichOle\3ZT8HC2)YEFX{ZS{Y0F)P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M\AppData\Roaming\Tencent\Users\934903250\TIM\WinTemp\RichOle\3ZT8HC2)YEFX{ZS{Y0F)PL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3" w:leftChars="-135" w:right="-998" w:rightChars="-475"/>
        <w:rPr>
          <w:rFonts w:ascii="Times New Roman" w:hAnsi="Times New Roman" w:cs="Times New Roman"/>
          <w:sz w:val="24"/>
        </w:rPr>
      </w:pPr>
    </w:p>
    <w:p>
      <w:pPr>
        <w:ind w:left="-283" w:leftChars="-135" w:right="-998" w:rightChars="-4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2</w:t>
      </w:r>
      <w:r>
        <w:rPr>
          <w:rFonts w:hint="eastAsia" w:ascii="Times New Roman" w:hAnsi="Times New Roman" w:cs="Times New Roman"/>
          <w:b/>
          <w:color w:val="0070C0"/>
          <w:sz w:val="24"/>
        </w:rPr>
        <w:t>．</w:t>
      </w:r>
      <w:r>
        <w:rPr>
          <w:rFonts w:ascii="Times New Roman" w:hAnsi="Times New Roman" w:cs="Times New Roman"/>
          <w:b/>
          <w:color w:val="0070C0"/>
          <w:sz w:val="24"/>
        </w:rPr>
        <w:t>样品标记对照表</w:t>
      </w:r>
      <w:r>
        <w:rPr>
          <w:rFonts w:ascii="Times New Roman" w:hAnsi="Times New Roman" w:cs="Times New Roman"/>
          <w:sz w:val="24"/>
        </w:rPr>
        <w:t>（需提供"</w:t>
      </w:r>
      <w:r>
        <w:rPr>
          <w:rFonts w:ascii="Times New Roman" w:hAnsi="Times New Roman" w:cs="Times New Roman"/>
          <w:b/>
          <w:sz w:val="24"/>
        </w:rPr>
        <w:t>.xlsx</w:t>
      </w:r>
      <w:r>
        <w:rPr>
          <w:rFonts w:ascii="Times New Roman" w:hAnsi="Times New Roman" w:cs="Times New Roman"/>
          <w:sz w:val="24"/>
        </w:rPr>
        <w:t>"格式，且文件名以"</w:t>
      </w:r>
      <w:r>
        <w:rPr>
          <w:rFonts w:ascii="Times New Roman" w:hAnsi="Times New Roman" w:cs="Times New Roman"/>
          <w:b/>
          <w:sz w:val="24"/>
        </w:rPr>
        <w:t>对照表</w:t>
      </w:r>
      <w:r>
        <w:rPr>
          <w:rFonts w:ascii="Times New Roman" w:hAnsi="Times New Roman" w:cs="Times New Roman"/>
          <w:sz w:val="24"/>
        </w:rPr>
        <w:t>"为标识）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文件名：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561715" cy="2565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文件内容：</w:t>
      </w:r>
    </w:p>
    <w:p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hint="eastAsia" w:ascii="Times New Roman" w:hAnsi="Times New Roman" w:cs="Times New Roman"/>
          <w:b/>
          <w:bCs/>
          <w:sz w:val="28"/>
          <w:szCs w:val="24"/>
        </w:rPr>
        <w:t>单组标记：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003425" cy="21704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r="42771" b="13872"/>
                    <a:stretch>
                      <a:fillRect/>
                    </a:stretch>
                  </pic:blipFill>
                  <pic:spPr>
                    <a:xfrm>
                      <a:off x="0" y="0"/>
                      <a:ext cx="2047738" cy="2218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hint="eastAsia" w:ascii="Times New Roman" w:hAnsi="Times New Roman" w:cs="Times New Roman"/>
          <w:b/>
          <w:bCs/>
          <w:sz w:val="28"/>
          <w:szCs w:val="24"/>
        </w:rPr>
        <w:t>多组标记：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绿色框中的为程序识别关键，需要严格按照例子来写，如下：</w:t>
      </w:r>
    </w:p>
    <w:p>
      <w:pPr>
        <w:widowControl/>
        <w:spacing w:after="0"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98415" cy="1337310"/>
            <wp:effectExtent l="0" t="0" r="6985" b="0"/>
            <wp:docPr id="11" name="图片 11" descr="C:\Users\LM\Desktop\IVMWM`@BQ[MI8)7WTZSNR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M\Desktop\IVMWM`@BQ[MI8)7WTZSNRE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3</w:t>
      </w:r>
      <w:r>
        <w:rPr>
          <w:rFonts w:hint="eastAsia" w:ascii="Times New Roman" w:hAnsi="Times New Roman" w:cs="Times New Roman"/>
          <w:b/>
          <w:color w:val="0070C0"/>
          <w:sz w:val="24"/>
        </w:rPr>
        <w:t>．</w:t>
      </w:r>
      <w:r>
        <w:rPr>
          <w:rFonts w:ascii="Times New Roman" w:hAnsi="Times New Roman" w:cs="Times New Roman"/>
          <w:b/>
          <w:color w:val="0070C0"/>
          <w:sz w:val="24"/>
        </w:rPr>
        <w:t>sample_information</w:t>
      </w:r>
      <w:r>
        <w:rPr>
          <w:rFonts w:ascii="Times New Roman" w:hAnsi="Times New Roman" w:cs="Times New Roman"/>
          <w:sz w:val="24"/>
        </w:rPr>
        <w:t xml:space="preserve"> (sample_information.xlsx，此文件集中提供样品信息，和分析要求)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文件名：</w:t>
      </w: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2790190" cy="2279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文件内容：</w:t>
      </w: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2106930" cy="21005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2816" cy="21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hint="eastAsia"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</w:t>
      </w:r>
      <w:r>
        <w:drawing>
          <wp:inline distT="0" distB="0" distL="0" distR="0">
            <wp:extent cx="2580005" cy="2066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822" cy="20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        </w:t>
      </w:r>
    </w:p>
    <w:p>
      <w:pPr>
        <w:rPr>
          <w:rFonts w:ascii="Times New Roman" w:hAnsi="Times New Roman" w:cs="Times New Roman"/>
          <w:b/>
          <w:color w:val="2F5597" w:themeColor="accent5" w:themeShade="BF"/>
          <w:sz w:val="24"/>
        </w:rPr>
      </w:pPr>
      <w:r>
        <w:rPr>
          <w:rFonts w:hint="eastAsia" w:ascii="Times New Roman" w:hAnsi="Times New Roman" w:cs="Times New Roman"/>
          <w:sz w:val="24"/>
        </w:rPr>
        <w:t>说明：上图示例中标红字体均不可变，其中“比较组信息”表格中“交集”，“韦恩”列为可选参数，“物种”列为保留参数，没有分析要求参数位置保留内容可以不填写。</w:t>
      </w:r>
    </w:p>
    <w:p>
      <w:pPr>
        <w:rPr>
          <w:rFonts w:ascii="Times New Roman" w:hAnsi="Times New Roman" w:cs="Times New Roman"/>
          <w:b/>
          <w:color w:val="2F5597" w:themeColor="accent5" w:themeShade="BF"/>
          <w:sz w:val="24"/>
        </w:rPr>
      </w:pPr>
      <w:r>
        <w:rPr>
          <w:rFonts w:ascii="Times New Roman" w:hAnsi="Times New Roman" w:cs="Times New Roman"/>
          <w:b/>
          <w:color w:val="2F5597" w:themeColor="accent5" w:themeShade="BF"/>
          <w:sz w:val="24"/>
        </w:rPr>
        <w:t>流程作业每种情况都有相应的标准输入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对应情况如下：</w:t>
      </w:r>
    </w:p>
    <w:tbl>
      <w:tblPr>
        <w:tblStyle w:val="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359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面对类型</w:t>
            </w:r>
          </w:p>
        </w:tc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标准输入</w:t>
            </w:r>
          </w:p>
        </w:tc>
        <w:tc>
          <w:tcPr>
            <w:tcW w:w="609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处理与否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single_mark</w:t>
            </w:r>
          </w:p>
        </w:tc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1,2,3</w:t>
            </w:r>
          </w:p>
        </w:tc>
        <w:tc>
          <w:tcPr>
            <w:tcW w:w="609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无需处理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14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multi_marke</w:t>
            </w:r>
          </w:p>
        </w:tc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1,2,3</w:t>
            </w:r>
          </w:p>
        </w:tc>
        <w:tc>
          <w:tcPr>
            <w:tcW w:w="609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无需处理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label free</w:t>
            </w:r>
          </w:p>
        </w:tc>
        <w:tc>
          <w:tcPr>
            <w:tcW w:w="13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6095" w:type="dxa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将蛋白定量文件名改为"数据矩阵",sheet名改为"数据矩阵"，且保证</w:t>
            </w:r>
            <w:r>
              <w:rPr>
                <w:rFonts w:hint="eastAsia" w:ascii="Times New Roman" w:hAnsi="Times New Roman" w:cs="Times New Roman"/>
                <w:sz w:val="24"/>
              </w:rPr>
              <w:t>表头只有</w:t>
            </w:r>
            <w:r>
              <w:rPr>
                <w:rFonts w:ascii="Times New Roman" w:hAnsi="Times New Roman" w:cs="Times New Roman"/>
                <w:sz w:val="24"/>
              </w:rPr>
              <w:t>一行, 若有空值(NA)以0表示。</w:t>
            </w:r>
          </w:p>
        </w:tc>
      </w:tr>
    </w:tbl>
    <w:p>
      <w:pPr>
        <w:spacing w:before="480" w:beforeLines="200" w:after="0" w:line="480" w:lineRule="auto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三</w:t>
      </w:r>
      <w:r>
        <w:rPr>
          <w:rFonts w:hint="eastAsia" w:ascii="Times New Roman" w:hAnsi="Times New Roman" w:cs="Times New Roman" w:eastAsiaTheme="majorEastAsia"/>
          <w:b/>
          <w:sz w:val="32"/>
        </w:rPr>
        <w:t>、</w:t>
      </w:r>
      <w:r>
        <w:rPr>
          <w:rFonts w:ascii="Times New Roman" w:hAnsi="Times New Roman" w:cs="Times New Roman" w:eastAsiaTheme="majorEastAsia"/>
          <w:b/>
          <w:sz w:val="32"/>
        </w:rPr>
        <w:t>流程作业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标准输入文件集中上传华为云工作目录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配置临时环境:    export PATH=/public/hstore5/software/anaconda3/bin:$PATH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进入环境: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source activate prap</w:t>
      </w:r>
    </w:p>
    <w:p>
      <w:pPr>
        <w:rPr>
          <w:rFonts w:ascii="Times New Roman" w:hAnsi="Times New Roman" w:cs="Times New Roman"/>
          <w:sz w:val="24"/>
        </w:rPr>
      </w:pPr>
      <w:commentRangeStart w:id="0"/>
      <w:r>
        <w:rPr>
          <w:rFonts w:hint="eastAsia" w:ascii="Times New Roman" w:hAnsi="Times New Roman" w:cs="Times New Roman"/>
          <w:sz w:val="24"/>
        </w:rPr>
        <w:t xml:space="preserve">退出环境： </w:t>
      </w:r>
      <w:r>
        <w:rPr>
          <w:rFonts w:ascii="Times New Roman" w:hAnsi="Times New Roman" w:cs="Times New Roman"/>
          <w:sz w:val="24"/>
        </w:rPr>
        <w:t xml:space="preserve">   source deactivate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若已在~/.</w:t>
      </w:r>
      <w:r>
        <w:rPr>
          <w:rFonts w:ascii="Times New Roman" w:hAnsi="Times New Roman" w:cs="Times New Roman"/>
          <w:sz w:val="24"/>
        </w:rPr>
        <w:t>bashrc</w:t>
      </w:r>
      <w:r>
        <w:rPr>
          <w:rFonts w:hint="eastAsia" w:ascii="Times New Roman" w:hAnsi="Times New Roman" w:cs="Times New Roman"/>
          <w:sz w:val="24"/>
        </w:rPr>
        <w:t>中添加环境变量，则直接使用runprap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进入环境。（</w:t>
      </w:r>
      <w:r>
        <w:rPr>
          <w:rFonts w:hint="default"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ndparp</w:t>
      </w:r>
      <w:r>
        <w:rPr>
          <w:rFonts w:hint="eastAsia" w:ascii="Times New Roman" w:hAnsi="Times New Roman" w:cs="Times New Roman"/>
          <w:sz w:val="24"/>
        </w:rPr>
        <w:t>退出环境。）</w:t>
      </w:r>
      <w:commentRangeEnd w:id="0"/>
      <w:r>
        <w:rPr>
          <w:rStyle w:val="10"/>
        </w:rPr>
        <w:commentReference w:id="0"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第一部分：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1: 差异筛选/</w:t>
      </w:r>
      <w:r>
        <w:rPr>
          <w:rFonts w:hint="eastAsia" w:ascii="Times New Roman" w:hAnsi="Times New Roman" w:cs="Times New Roman"/>
          <w:b/>
          <w:sz w:val="24"/>
        </w:rPr>
        <w:t>统计分析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highlight w:val="yellow"/>
        </w:rPr>
        <w:t>prap -r 1.5 -f single_mark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hint="eastAsia" w:ascii="Times New Roman" w:hAnsi="Times New Roman" w:cs="Times New Roman"/>
          <w:sz w:val="24"/>
          <w:highlight w:val="yellow"/>
        </w:rPr>
        <w:t>prap</w:t>
      </w:r>
      <w:r>
        <w:rPr>
          <w:rFonts w:ascii="Times New Roman" w:hAnsi="Times New Roman" w:cs="Times New Roman"/>
          <w:sz w:val="24"/>
        </w:rPr>
        <w:t xml:space="preserve"> -r 1.5 -f multi_mark </w:t>
      </w:r>
      <w:r>
        <w:rPr>
          <w:rFonts w:hint="eastAsia" w:ascii="Times New Roman" w:hAnsi="Times New Roman" w:cs="Times New Roman"/>
          <w:sz w:val="24"/>
        </w:rPr>
        <w:t>-i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绝对路径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hint="eastAsia" w:ascii="Times New Roman" w:hAnsi="Times New Roman" w:cs="Times New Roman"/>
          <w:sz w:val="24"/>
          <w:highlight w:val="yellow"/>
        </w:rPr>
        <w:t>prap</w:t>
      </w:r>
      <w:r>
        <w:rPr>
          <w:rFonts w:ascii="Times New Roman" w:hAnsi="Times New Roman" w:cs="Times New Roman"/>
          <w:sz w:val="24"/>
        </w:rPr>
        <w:t xml:space="preserve"> –</w:t>
      </w:r>
      <w:r>
        <w:rPr>
          <w:rFonts w:hint="eastAsia" w:ascii="Times New Roman" w:hAnsi="Times New Roman" w:cs="Times New Roman"/>
          <w:sz w:val="24"/>
        </w:rPr>
        <w:t>screen</w:t>
      </w:r>
      <w:r>
        <w:rPr>
          <w:rFonts w:ascii="Times New Roman" w:hAnsi="Times New Roman" w:cs="Times New Roman"/>
          <w:sz w:val="24"/>
        </w:rPr>
        <w:t xml:space="preserve"> -r 1.5 -f multi_mark  -i</w:t>
      </w:r>
      <w:r>
        <w:rPr>
          <w:rFonts w:hint="eastAsia" w:ascii="Times New Roman" w:hAnsi="Times New Roman" w:cs="Times New Roman"/>
          <w:sz w:val="24"/>
        </w:rPr>
        <w:t>绝对路径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hint="eastAsia" w:ascii="Times New Roman" w:hAnsi="Times New Roman" w:cs="Times New Roman"/>
          <w:sz w:val="24"/>
          <w:highlight w:val="yellow"/>
        </w:rPr>
        <w:t>prap</w:t>
      </w:r>
      <w:r>
        <w:rPr>
          <w:rFonts w:ascii="Times New Roman" w:hAnsi="Times New Roman" w:cs="Times New Roman"/>
          <w:sz w:val="24"/>
        </w:rPr>
        <w:t xml:space="preserve">2 -r 1.5 -f ‘label </w:t>
      </w:r>
      <w:r>
        <w:rPr>
          <w:rFonts w:hint="eastAsia" w:ascii="Times New Roman" w:hAnsi="Times New Roman" w:cs="Times New Roman"/>
          <w:sz w:val="24"/>
        </w:rPr>
        <w:t>free</w:t>
      </w:r>
      <w:r>
        <w:rPr>
          <w:rFonts w:ascii="Times New Roman" w:hAnsi="Times New Roman" w:cs="Times New Roman"/>
          <w:sz w:val="24"/>
        </w:rPr>
        <w:t>’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注： prap 命令主要参数有“筛选差异倍数”[-r | --ratio]：1.2 | 1.5 |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hint="eastAsia" w:ascii="Times New Roman" w:hAnsi="Times New Roman" w:cs="Times New Roman"/>
          <w:sz w:val="22"/>
          <w:szCs w:val="21"/>
        </w:rPr>
        <w:t>2 ，“面对的数据类型”[-f | --form] single_mark | multi_mark | label free。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其他参数见prap [-h | --help] 。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hint="eastAsia" w:ascii="Times New Roman" w:hAnsi="Times New Roman" w:cs="Times New Roman"/>
          <w:b/>
          <w:sz w:val="24"/>
        </w:rPr>
        <w:t>图形展示 1</w:t>
      </w:r>
      <w:r>
        <w:rPr>
          <w:rFonts w:hint="eastAsia" w:ascii="Times New Roman" w:hAnsi="Times New Roman" w:cs="Times New Roman"/>
          <w:sz w:val="24"/>
        </w:rPr>
        <w:t>(火山图，聚类热图，韦恩图，</w:t>
      </w:r>
      <w:r>
        <w:rPr>
          <w:rFonts w:hint="eastAsia" w:ascii="Times New Roman" w:hAnsi="Times New Roman" w:cs="Times New Roman"/>
          <w:color w:val="0000FF"/>
          <w:sz w:val="24"/>
        </w:rPr>
        <w:t>上下调数量柱状图)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highlight w:val="yellow"/>
        </w:rPr>
        <w:t>unionplot -f 1.5</w:t>
      </w:r>
      <w:r>
        <w:rPr>
          <w:rFonts w:ascii="Times New Roman" w:hAnsi="Times New Roman" w:cs="Times New Roman"/>
          <w:sz w:val="24"/>
        </w:rPr>
        <w:t xml:space="preserve">  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注：unionplot命令必要参数是[-f ]差异筛选倍数，缺失时默认值为1.5。其他参数取默认值。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若单独作图参见：unionplot [-h | --help]。</w:t>
      </w:r>
    </w:p>
    <w:p>
      <w:pPr>
        <w:ind w:firstLine="602" w:firstLineChars="250"/>
        <w:rPr>
          <w:rFonts w:ascii="Times New Roman" w:hAnsi="Times New Roman" w:cs="Times New Roman"/>
          <w:sz w:val="24"/>
        </w:rPr>
      </w:pPr>
      <w:commentRangeStart w:id="1"/>
      <w:r>
        <w:rPr>
          <w:rFonts w:hint="eastAsia" w:ascii="Times New Roman" w:hAnsi="Times New Roman" w:cs="Times New Roman"/>
          <w:b/>
          <w:sz w:val="24"/>
        </w:rPr>
        <w:t>图形展示2</w:t>
      </w:r>
      <w:r>
        <w:rPr>
          <w:rFonts w:hint="eastAsia" w:ascii="Times New Roman" w:hAnsi="Times New Roman" w:cs="Times New Roman"/>
          <w:sz w:val="24"/>
        </w:rPr>
        <w:t>(相关性图，蛋白分子质量分布，肽段数鉴定到的蛋白数分布，肽段对蛋白的覆盖度饼图)</w:t>
      </w:r>
    </w:p>
    <w:p>
      <w:pPr>
        <w:ind w:firstLine="602" w:firstLineChars="2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脚本目录：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/public/hstore5/proteome/pipeline/script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R_Plotting_Pipeline_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**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cp plotting_v*.R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cp runplotting.sh  </w:t>
      </w:r>
      <w:r>
        <w:rPr>
          <w:rFonts w:hint="eastAsia" w:ascii="Times New Roman" w:hAnsi="Times New Roman" w:cs="Times New Roman"/>
          <w:sz w:val="22"/>
        </w:rPr>
        <w:t>到当前项目目录下，</w:t>
      </w:r>
    </w:p>
    <w:p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hint="eastAsia" w:ascii="Times New Roman" w:hAnsi="Times New Roman" w:cs="Times New Roman"/>
          <w:sz w:val="24"/>
          <w:highlight w:val="yellow"/>
        </w:rPr>
        <w:t>sh</w:t>
      </w:r>
      <w:r>
        <w:rPr>
          <w:rFonts w:ascii="Times New Roman" w:hAnsi="Times New Roman" w:cs="Times New Roman"/>
          <w:sz w:val="24"/>
          <w:highlight w:val="yellow"/>
        </w:rPr>
        <w:t xml:space="preserve"> runplotting.sh</w:t>
      </w:r>
      <w:commentRangeEnd w:id="1"/>
      <w:r>
        <w:rPr>
          <w:rStyle w:val="10"/>
        </w:rPr>
        <w:commentReference w:id="1"/>
      </w:r>
    </w:p>
    <w:p>
      <w:pPr>
        <w:rPr>
          <w:rFonts w:ascii="Times New Roman" w:hAnsi="Times New Roman" w:cs="Times New Roman"/>
          <w:sz w:val="24"/>
          <w:highlight w:val="yellow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>
        <w:rPr>
          <w:rFonts w:hint="eastAsia" w:ascii="Times New Roman" w:hAnsi="Times New Roman" w:cs="Times New Roman"/>
          <w:b/>
          <w:sz w:val="24"/>
        </w:rPr>
        <w:t>准备</w:t>
      </w:r>
      <w:r>
        <w:rPr>
          <w:rFonts w:ascii="Times New Roman" w:hAnsi="Times New Roman" w:cs="Times New Roman"/>
          <w:b/>
          <w:sz w:val="24"/>
        </w:rPr>
        <w:t>背景文件</w:t>
      </w:r>
      <w:r>
        <w:rPr>
          <w:rFonts w:hint="eastAsia" w:ascii="Times New Roman" w:hAnsi="Times New Roman" w:cs="Times New Roman"/>
          <w:b/>
          <w:sz w:val="24"/>
        </w:rPr>
        <w:t>（功能富集分析背景文件（reviewed+unreviewed））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highlight w:val="yellow"/>
        </w:rPr>
        <w:t>step-sql</w:t>
      </w:r>
      <w:r>
        <w:rPr>
          <w:rFonts w:hint="eastAsia" w:ascii="Times New Roman" w:hAnsi="Times New Roman" w:cs="Times New Roman"/>
          <w:sz w:val="24"/>
          <w:highlight w:val="yellow"/>
        </w:rPr>
        <w:t>-all</w:t>
      </w:r>
      <w:r>
        <w:rPr>
          <w:rFonts w:ascii="Times New Roman" w:hAnsi="Times New Roman" w:cs="Times New Roman"/>
          <w:sz w:val="24"/>
          <w:highlight w:val="yellow"/>
        </w:rPr>
        <w:t xml:space="preserve"> -s </w:t>
      </w:r>
      <w:r>
        <w:rPr>
          <w:rFonts w:ascii="Times New Roman" w:hAnsi="Times New Roman" w:cs="Times New Roman"/>
          <w:sz w:val="24"/>
          <w:highlight w:val="green"/>
        </w:rPr>
        <w:t>mmu</w:t>
      </w:r>
      <w:r>
        <w:rPr>
          <w:rFonts w:ascii="Times New Roman" w:hAnsi="Times New Roman" w:cs="Times New Roman"/>
          <w:sz w:val="24"/>
        </w:rPr>
        <w:t xml:space="preserve"> -p 1     </w:t>
      </w:r>
    </w:p>
    <w:p>
      <w:pPr>
        <w:rPr>
          <w:ins w:id="0" w:author="LM" w:date="2019-07-04T11:17:00Z"/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-p 1  </w:t>
      </w:r>
      <w:r>
        <w:rPr>
          <w:rFonts w:hint="eastAsia" w:ascii="Times New Roman" w:hAnsi="Times New Roman" w:cs="Times New Roman"/>
          <w:sz w:val="24"/>
        </w:rPr>
        <w:t>为真核K</w:t>
      </w:r>
      <w:r>
        <w:rPr>
          <w:rFonts w:ascii="Times New Roman" w:hAnsi="Times New Roman" w:cs="Times New Roman"/>
          <w:sz w:val="24"/>
        </w:rPr>
        <w:t>OG, -</w:t>
      </w:r>
      <w:r>
        <w:rPr>
          <w:rFonts w:hint="eastAsia"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0 </w:t>
      </w:r>
      <w:r>
        <w:rPr>
          <w:rFonts w:hint="eastAsia" w:ascii="Times New Roman" w:hAnsi="Times New Roman" w:cs="Times New Roman"/>
          <w:sz w:val="24"/>
        </w:rPr>
        <w:t>为原核C</w:t>
      </w:r>
      <w:r>
        <w:rPr>
          <w:rFonts w:ascii="Times New Roman" w:hAnsi="Times New Roman" w:cs="Times New Roman"/>
          <w:sz w:val="24"/>
        </w:rPr>
        <w:t>OG)</w:t>
      </w:r>
    </w:p>
    <w:p>
      <w:pPr>
        <w:ind w:firstLine="960" w:firstLineChars="400"/>
        <w:rPr>
          <w:ins w:id="1" w:author="LM" w:date="2019-07-04T11:17:00Z"/>
          <w:rFonts w:ascii="Times New Roman" w:hAnsi="Times New Roman" w:cs="Times New Roman"/>
          <w:sz w:val="24"/>
        </w:rPr>
      </w:pPr>
      <w:ins w:id="2" w:author="LM" w:date="2019-07-04T11:17:00Z">
        <w:r>
          <w:rPr>
            <w:rFonts w:ascii="Times New Roman" w:hAnsi="Times New Roman" w:cs="Times New Roman"/>
            <w:sz w:val="24"/>
            <w:highlight w:val="green"/>
          </w:rPr>
          <w:t>step-sql2 -s mmu</w:t>
        </w:r>
      </w:ins>
      <w:r>
        <w:rPr>
          <w:rFonts w:ascii="Times New Roman" w:hAnsi="Times New Roman" w:cs="Times New Roman"/>
          <w:sz w:val="24"/>
          <w:highlight w:val="green"/>
        </w:rPr>
        <w:t xml:space="preserve"> </w:t>
      </w:r>
      <w:r>
        <w:rPr>
          <w:rFonts w:hint="eastAsia" w:ascii="Times New Roman" w:hAnsi="Times New Roman" w:cs="Times New Roman"/>
          <w:sz w:val="24"/>
          <w:highlight w:val="green"/>
        </w:rPr>
        <w:t>（1.0版背景文件准备命令，只有revie</w:t>
      </w:r>
      <w:r>
        <w:rPr>
          <w:rFonts w:ascii="Times New Roman" w:hAnsi="Times New Roman" w:cs="Times New Roman"/>
          <w:sz w:val="24"/>
          <w:highlight w:val="green"/>
        </w:rPr>
        <w:t>we</w:t>
      </w:r>
      <w:r>
        <w:rPr>
          <w:rFonts w:hint="eastAsia" w:ascii="Times New Roman" w:hAnsi="Times New Roman" w:cs="Times New Roman"/>
          <w:sz w:val="24"/>
          <w:highlight w:val="green"/>
        </w:rPr>
        <w:t>d库，没有C</w:t>
      </w:r>
      <w:r>
        <w:rPr>
          <w:rFonts w:ascii="Times New Roman" w:hAnsi="Times New Roman" w:cs="Times New Roman"/>
          <w:sz w:val="24"/>
          <w:highlight w:val="green"/>
        </w:rPr>
        <w:t>OG/KOG</w:t>
      </w:r>
      <w:r>
        <w:rPr>
          <w:rFonts w:hint="eastAsia" w:ascii="Times New Roman" w:hAnsi="Times New Roman" w:cs="Times New Roman"/>
          <w:sz w:val="24"/>
          <w:highlight w:val="green"/>
        </w:rPr>
        <w:t>）</w:t>
      </w:r>
    </w:p>
    <w:p>
      <w:pPr>
        <w:rPr>
          <w:rFonts w:hint="eastAsia" w:ascii="Times New Roman" w:hAnsi="Times New Roman" w:cs="Times New Roman" w:eastAsiaTheme="minorEastAsia"/>
          <w:sz w:val="24"/>
          <w:lang w:eastAsia="zh-CN"/>
        </w:rPr>
      </w:pPr>
    </w:p>
    <w:p>
      <w:pPr>
        <w:ind w:firstLine="720"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hint="default" w:ascii="Times New Roman" w:hAnsi="Times New Roman" w:cs="Times New Roman"/>
          <w:sz w:val="24"/>
          <w:highlight w:val="yellow"/>
          <w:lang w:val="en-US"/>
        </w:rPr>
        <w:t>cp</w:t>
      </w:r>
      <w:r>
        <w:rPr>
          <w:rFonts w:ascii="Times New Roman" w:hAnsi="Times New Roman" w:cs="Times New Roman"/>
          <w:sz w:val="24"/>
          <w:highlight w:val="yellow"/>
        </w:rPr>
        <w:t xml:space="preserve"> /背景文件/* ./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2"/>
        </w:rPr>
        <w:t>注：step-sql命令提供唯一必要参数[-s] KEGG物种简写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第</w:t>
      </w:r>
      <w:r>
        <w:rPr>
          <w:rFonts w:hint="eastAsia" w:ascii="Times New Roman" w:hAnsi="Times New Roman" w:cs="Times New Roman"/>
          <w:b/>
          <w:sz w:val="28"/>
        </w:rPr>
        <w:t>二</w:t>
      </w:r>
      <w:r>
        <w:rPr>
          <w:rFonts w:ascii="Times New Roman" w:hAnsi="Times New Roman" w:cs="Times New Roman"/>
          <w:b/>
          <w:sz w:val="28"/>
        </w:rPr>
        <w:t>部分：互作分析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脚本路径：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/public/hstore5/proteome/pipeline/script/enrich_ppi_script_2019</w:t>
      </w:r>
      <w:r>
        <w:rPr>
          <w:rFonts w:hint="eastAsia"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PPI_</w:t>
      </w:r>
      <w:r>
        <w:rPr>
          <w:rFonts w:hint="eastAsia" w:ascii="Times New Roman" w:hAnsi="Times New Roman" w:cs="Times New Roman"/>
          <w:b/>
          <w:sz w:val="28"/>
        </w:rPr>
        <w:t>network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需cp</w:t>
      </w: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hint="eastAsia" w:ascii="Times New Roman" w:hAnsi="Times New Roman" w:cs="Times New Roman"/>
          <w:b/>
          <w:sz w:val="28"/>
        </w:rPr>
        <w:t>脚本文件夹到项目路径中</w:t>
      </w:r>
    </w:p>
    <w:p>
      <w:pPr>
        <w:rPr>
          <w:rFonts w:hint="default" w:ascii="Times New Roman" w:hAnsi="Times New Roman" w:cs="Times New Roman" w:eastAsiaTheme="minorEastAsia"/>
          <w:b/>
          <w:sz w:val="28"/>
          <w:highlight w:val="yellow"/>
          <w:lang w:val="en-US" w:eastAsia="zh-CN"/>
        </w:rPr>
      </w:pPr>
      <w:bookmarkStart w:id="0" w:name="OLE_LINK6"/>
      <w:r>
        <w:rPr>
          <w:rFonts w:hint="eastAsia" w:ascii="Times New Roman" w:hAnsi="Times New Roman" w:cs="Times New Roman"/>
          <w:b/>
          <w:sz w:val="28"/>
          <w:highlight w:val="yellow"/>
          <w:lang w:val="en-US" w:eastAsia="zh-CN"/>
        </w:rPr>
        <w:t xml:space="preserve">cp -r </w:t>
      </w:r>
      <w:r>
        <w:rPr>
          <w:rFonts w:ascii="Times New Roman" w:hAnsi="Times New Roman" w:cs="Times New Roman"/>
          <w:b/>
          <w:sz w:val="28"/>
          <w:highlight w:val="yellow"/>
        </w:rPr>
        <w:t>/public/hstore5/proteome/pipeline/script/enrich_ppi_script_2019</w:t>
      </w:r>
      <w:r>
        <w:rPr>
          <w:rFonts w:hint="eastAsia" w:ascii="Times New Roman" w:hAnsi="Times New Roman" w:cs="Times New Roman"/>
          <w:b/>
          <w:sz w:val="28"/>
          <w:highlight w:val="yellow"/>
        </w:rPr>
        <w:t>/</w:t>
      </w:r>
      <w:r>
        <w:rPr>
          <w:rFonts w:ascii="Times New Roman" w:hAnsi="Times New Roman" w:cs="Times New Roman"/>
          <w:b/>
          <w:sz w:val="28"/>
          <w:highlight w:val="yellow"/>
        </w:rPr>
        <w:t>PPI_</w:t>
      </w:r>
      <w:r>
        <w:rPr>
          <w:rFonts w:hint="eastAsia" w:ascii="Times New Roman" w:hAnsi="Times New Roman" w:cs="Times New Roman"/>
          <w:b/>
          <w:sz w:val="28"/>
          <w:highlight w:val="yellow"/>
        </w:rPr>
        <w:t>network</w:t>
      </w:r>
      <w:r>
        <w:rPr>
          <w:rFonts w:hint="eastAsia" w:ascii="Times New Roman" w:hAnsi="Times New Roman" w:cs="Times New Roman"/>
          <w:b/>
          <w:sz w:val="28"/>
          <w:highlight w:val="yellow"/>
          <w:lang w:val="en-US" w:eastAsia="zh-CN"/>
        </w:rPr>
        <w:t xml:space="preserve"> ./</w:t>
      </w:r>
      <w:bookmarkEnd w:id="0"/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hint="eastAsia"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hint="eastAsia" w:ascii="Times New Roman" w:hAnsi="Times New Roman" w:cs="Times New Roman"/>
          <w:b/>
          <w:sz w:val="24"/>
        </w:rPr>
        <w:t>准备蛋白互作文件（</w:t>
      </w:r>
      <w:r>
        <w:rPr>
          <w:rFonts w:ascii="Times New Roman" w:hAnsi="Times New Roman" w:cs="Times New Roman"/>
          <w:b/>
          <w:sz w:val="24"/>
        </w:rPr>
        <w:t>protein2protein.xls</w:t>
      </w:r>
      <w:r>
        <w:rPr>
          <w:rFonts w:hint="eastAsia" w:ascii="Times New Roman" w:hAnsi="Times New Roman" w:cs="Times New Roman"/>
          <w:b/>
          <w:sz w:val="24"/>
        </w:rPr>
        <w:t>）</w:t>
      </w:r>
    </w:p>
    <w:p>
      <w:pPr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ab/>
      </w:r>
      <w:bookmarkStart w:id="1" w:name="OLE_LINK7"/>
      <w:r>
        <w:rPr>
          <w:rFonts w:ascii="Times New Roman" w:hAnsi="Times New Roman" w:cs="Times New Roman"/>
          <w:sz w:val="24"/>
          <w:highlight w:val="yellow"/>
        </w:rPr>
        <w:t>p2p -taxid</w:t>
      </w:r>
      <w:bookmarkEnd w:id="1"/>
      <w:r>
        <w:rPr>
          <w:rFonts w:ascii="Times New Roman" w:hAnsi="Times New Roman" w:cs="Times New Roman"/>
          <w:sz w:val="24"/>
          <w:highlight w:val="yellow"/>
        </w:rPr>
        <w:t xml:space="preserve"> 10090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注：p2p命令提供为唯一必要参数[-taxid]：物种的NCBI-taxid编号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hint="eastAsia"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hint="eastAsia" w:ascii="Times New Roman" w:hAnsi="Times New Roman" w:cs="Times New Roman"/>
          <w:b/>
          <w:sz w:val="24"/>
        </w:rPr>
        <w:t>生成ppi作图数据信息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highlight w:val="yellow"/>
        </w:rPr>
        <w:t>perl PPI_network/ppi_network.pl -i ./ -g protein2protein.xls -o ppi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hint="eastAsia"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hint="eastAsia" w:ascii="Times New Roman" w:hAnsi="Times New Roman" w:cs="Times New Roman"/>
          <w:b/>
          <w:sz w:val="24"/>
        </w:rPr>
        <w:t>生成ppi图</w:t>
      </w:r>
      <w:bookmarkStart w:id="7" w:name="_GoBack"/>
      <w:bookmarkEnd w:id="7"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highlight w:val="yellow"/>
        </w:rPr>
        <w:t>perl PPI_network/ppi_network_html.pl -i ppi/ -o ppi/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color w:val="0000FF"/>
          <w:sz w:val="24"/>
        </w:rPr>
        <w:t>S</w:t>
      </w:r>
      <w:r>
        <w:rPr>
          <w:rFonts w:hint="eastAsia" w:ascii="Times New Roman" w:hAnsi="Times New Roman" w:cs="Times New Roman"/>
          <w:b/>
          <w:color w:val="0000FF"/>
          <w:sz w:val="24"/>
        </w:rPr>
        <w:t>tep7</w:t>
      </w:r>
      <w:r>
        <w:rPr>
          <w:rFonts w:ascii="Times New Roman" w:hAnsi="Times New Roman" w:cs="Times New Roman"/>
          <w:b/>
          <w:color w:val="0000FF"/>
          <w:sz w:val="24"/>
        </w:rPr>
        <w:t xml:space="preserve">  </w:t>
      </w:r>
      <w:r>
        <w:rPr>
          <w:rFonts w:hint="eastAsia" w:ascii="Times New Roman" w:hAnsi="Times New Roman" w:cs="Times New Roman"/>
          <w:b/>
          <w:sz w:val="24"/>
        </w:rPr>
        <w:t>处理背景文件（</w:t>
      </w:r>
      <w:r>
        <w:rPr>
          <w:rFonts w:hint="eastAsia" w:ascii="Times New Roman" w:hAnsi="Times New Roman" w:cs="Times New Roman"/>
          <w:sz w:val="22"/>
        </w:rPr>
        <w:t>将uniprot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id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uniport </w:t>
      </w:r>
      <w:r>
        <w:rPr>
          <w:rFonts w:hint="eastAsia" w:ascii="Times New Roman" w:hAnsi="Times New Roman" w:cs="Times New Roman"/>
          <w:sz w:val="22"/>
        </w:rPr>
        <w:t>id</w:t>
      </w:r>
      <w:r>
        <w:rPr>
          <w:rFonts w:ascii="Times New Roman" w:hAnsi="Times New Roman" w:cs="Times New Roman"/>
          <w:sz w:val="22"/>
        </w:rPr>
        <w:t xml:space="preserve"> : gene name</w:t>
      </w:r>
      <w:r>
        <w:rPr>
          <w:rFonts w:hint="eastAsia" w:ascii="Times New Roman" w:hAnsi="Times New Roman" w:cs="Times New Roman"/>
          <w:sz w:val="22"/>
        </w:rPr>
        <w:t>）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</w:t>
      </w:r>
      <w:r>
        <w:rPr>
          <w:rFonts w:ascii="Times New Roman" w:hAnsi="Times New Roman" w:cs="Times New Roman"/>
          <w:sz w:val="22"/>
          <w:highlight w:val="yellow"/>
        </w:rPr>
        <w:t>pc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第</w:t>
      </w:r>
      <w:r>
        <w:rPr>
          <w:rFonts w:hint="eastAsia" w:ascii="Times New Roman" w:hAnsi="Times New Roman" w:cs="Times New Roman"/>
          <w:b/>
          <w:sz w:val="28"/>
        </w:rPr>
        <w:t>三</w:t>
      </w:r>
      <w:r>
        <w:rPr>
          <w:rFonts w:ascii="Times New Roman" w:hAnsi="Times New Roman" w:cs="Times New Roman"/>
          <w:b/>
          <w:sz w:val="28"/>
        </w:rPr>
        <w:t>部分：富集分析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t>脚本路径：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/public/hstore5/proteome/pipeline/script/enrich_ppi_script_2019</w:t>
      </w:r>
      <w:r>
        <w:rPr>
          <w:rFonts w:hint="eastAsia"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enrichment_of_different_expressed_gene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hint="eastAsia"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 xml:space="preserve">: </w:t>
      </w:r>
      <w:bookmarkStart w:id="2" w:name="OLE_LINK2"/>
      <w:r>
        <w:rPr>
          <w:rFonts w:ascii="Times New Roman" w:hAnsi="Times New Roman" w:cs="Times New Roman"/>
          <w:b/>
          <w:sz w:val="24"/>
        </w:rPr>
        <w:t>准备Unigene.KEGG.Classification.xls</w:t>
      </w:r>
      <w:bookmarkEnd w:id="2"/>
    </w:p>
    <w:p>
      <w:pPr>
        <w:jc w:val="left"/>
        <w:rPr>
          <w:rFonts w:ascii="Times New Roman" w:hAnsi="Times New Roman" w:cs="Times New Roman"/>
          <w:sz w:val="24"/>
        </w:rPr>
      </w:pPr>
      <w:bookmarkStart w:id="3" w:name="OLE_LINK1"/>
      <w:r>
        <w:rPr>
          <w:rFonts w:ascii="Times New Roman" w:hAnsi="Times New Roman" w:cs="Times New Roman"/>
          <w:sz w:val="24"/>
        </w:rPr>
        <w:t xml:space="preserve">perl /public/hstore5/proteome/pipeline/script/enrich_ppi_script_2019/enrichment_of_different_expressed_gene/format_keggbackgroud.pl -i gene_kegg.backgroud.xls -s </w:t>
      </w:r>
      <w:r>
        <w:rPr>
          <w:rFonts w:ascii="Times New Roman" w:hAnsi="Times New Roman" w:cs="Times New Roman"/>
          <w:sz w:val="24"/>
          <w:highlight w:val="yellow"/>
        </w:rPr>
        <w:t>mmu</w:t>
      </w:r>
      <w:r>
        <w:rPr>
          <w:rFonts w:ascii="Times New Roman" w:hAnsi="Times New Roman" w:cs="Times New Roman"/>
          <w:sz w:val="24"/>
        </w:rPr>
        <w:t xml:space="preserve"> -o Unigene.KEGG.Classification.xls</w:t>
      </w:r>
    </w:p>
    <w:bookmarkEnd w:id="3"/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hint="eastAsia"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b/>
          <w:sz w:val="24"/>
        </w:rPr>
        <w:t>: 准备Unigene.GO.classification.stat.xls</w:t>
      </w:r>
    </w:p>
    <w:p>
      <w:pPr>
        <w:rPr>
          <w:rFonts w:ascii="Times New Roman" w:hAnsi="Times New Roman" w:cs="Times New Roman"/>
          <w:bCs/>
          <w:sz w:val="24"/>
        </w:rPr>
      </w:pPr>
      <w:bookmarkStart w:id="4" w:name="OLE_LINK3"/>
      <w:r>
        <w:rPr>
          <w:rFonts w:hint="eastAsia" w:ascii="Times New Roman" w:hAnsi="Times New Roman" w:cs="Times New Roman"/>
          <w:bCs/>
          <w:sz w:val="24"/>
        </w:rPr>
        <w:t>cp</w:t>
      </w:r>
      <w:r>
        <w:rPr>
          <w:rFonts w:ascii="Times New Roman" w:hAnsi="Times New Roman" w:cs="Times New Roman"/>
          <w:bCs/>
          <w:sz w:val="24"/>
        </w:rPr>
        <w:t xml:space="preserve"> /public/hstore5/proteome/pipeline/script/enrich_ppi_script_2019/enrichment_of_different_expressed_gene/category.xls ./</w:t>
      </w:r>
      <w:bookmarkEnd w:id="4"/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perl /public/hstore5/proteome/pipeline/script/enrich_ppi_script_2019/enrichment_of_different_expressed_gene/format_gobackgroud.pl -i gene_go.backgroud.xls -c category.xls -s Unigene -o ./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hint="eastAsia" w:ascii="Times New Roman" w:hAnsi="Times New Roman" w:cs="Times New Roman"/>
          <w:b/>
          <w:sz w:val="24"/>
        </w:rPr>
        <w:t>10</w:t>
      </w:r>
      <w:r>
        <w:rPr>
          <w:rFonts w:ascii="Times New Roman" w:hAnsi="Times New Roman" w:cs="Times New Roman"/>
          <w:b/>
          <w:sz w:val="24"/>
        </w:rPr>
        <w:t xml:space="preserve">: </w:t>
      </w:r>
      <w:bookmarkStart w:id="5" w:name="OLE_LINK4"/>
      <w:r>
        <w:rPr>
          <w:rFonts w:ascii="Times New Roman" w:hAnsi="Times New Roman" w:cs="Times New Roman"/>
          <w:b/>
          <w:sz w:val="24"/>
        </w:rPr>
        <w:t>富集分析</w:t>
      </w:r>
      <w:bookmarkEnd w:id="5"/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highlight w:val="green"/>
        </w:rPr>
        <w:t>选择物种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rPr>
          <w:rFonts w:ascii="Times New Roman" w:hAnsi="Times New Roman" w:cs="Times New Roman"/>
          <w:sz w:val="24"/>
        </w:rPr>
      </w:pPr>
      <w:bookmarkStart w:id="6" w:name="OLE_LINK5"/>
      <w:r>
        <w:rPr>
          <w:rFonts w:ascii="Times New Roman" w:hAnsi="Times New Roman" w:cs="Times New Roman"/>
          <w:sz w:val="24"/>
        </w:rPr>
        <w:t>perl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/public/hstore5/proteome/pipeline/script/enrich_ppi_script_2019/enrichment_of_different_expressed_gene/5.2.enrich_go_kegg.pl -infile *-vs-*-diff-*.xls -go_bg gene_go.backgroud.xls -category category.xls -kegg_bg gene_kegg.backgroud.xls -html /public/hstore5/metabonomics/LM-database/kegg/</w:t>
      </w:r>
      <w:r>
        <w:rPr>
          <w:rFonts w:ascii="Times New Roman" w:hAnsi="Times New Roman" w:cs="Times New Roman"/>
          <w:sz w:val="24"/>
          <w:highlight w:val="green"/>
        </w:rPr>
        <w:t>mmu</w:t>
      </w:r>
      <w:r>
        <w:rPr>
          <w:rFonts w:ascii="Times New Roman" w:hAnsi="Times New Roman" w:cs="Times New Roman"/>
          <w:sz w:val="24"/>
        </w:rPr>
        <w:t xml:space="preserve"> -anno_kegg gene_anno-kegg.backgroud.xls -outdir enrich/ -go_lv2 Unigene.GO.classification.stat.xls -kegg_lv2 Unigene.KEGG.Classification.xls</w:t>
      </w:r>
    </w:p>
    <w:bookmarkEnd w:id="6"/>
    <w:p>
      <w:pPr>
        <w:rPr>
          <w:rFonts w:hint="default" w:ascii="Times New Roman" w:hAnsi="Times New Roman" w:cs="Times New Roman"/>
          <w:sz w:val="24"/>
          <w:lang w:val="en-US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/>
          <w:sz w:val="24"/>
        </w:rPr>
        <w:t>完成！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M" w:date="2019-07-04T11:07:00Z" w:initials="L">
    <w:p w14:paraId="620D5167">
      <w:pPr>
        <w:pStyle w:val="2"/>
      </w:pPr>
      <w:r>
        <w:rPr>
          <w:rFonts w:hint="eastAsia"/>
        </w:rPr>
        <w:t>目前此方法进入环境后，step</w:t>
      </w:r>
      <w:r>
        <w:t>2</w:t>
      </w:r>
      <w:r>
        <w:rPr>
          <w:rFonts w:hint="eastAsia"/>
        </w:rPr>
        <w:t>：图形展示1</w:t>
      </w:r>
      <w:r>
        <w:t xml:space="preserve"> </w:t>
      </w:r>
      <w:r>
        <w:rPr>
          <w:rFonts w:hint="eastAsia"/>
        </w:rPr>
        <w:t>不能正常运行。因此请用田权写的进入临时环境的方法。</w:t>
      </w:r>
    </w:p>
  </w:comment>
  <w:comment w:id="1" w:author="LM" w:date="2019-07-04T18:34:00Z" w:initials="L">
    <w:p w14:paraId="2C5424F8">
      <w:pPr>
        <w:pStyle w:val="2"/>
        <w:rPr>
          <w:rFonts w:hint="eastAsia"/>
        </w:rPr>
      </w:pPr>
      <w:r>
        <w:rPr>
          <w:rFonts w:hint="eastAsia"/>
        </w:rPr>
        <w:t>目前测试结果，图形展示2：多组标记中相关性图只能出一个比较组的。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0D5167" w15:done="0"/>
  <w15:commentEx w15:paraId="2C5424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M">
    <w15:presenceInfo w15:providerId="None" w15:userId="L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29"/>
    <w:rsid w:val="0003741D"/>
    <w:rsid w:val="00054B3A"/>
    <w:rsid w:val="000713DE"/>
    <w:rsid w:val="000B622A"/>
    <w:rsid w:val="000D63E3"/>
    <w:rsid w:val="000F6F29"/>
    <w:rsid w:val="0010402E"/>
    <w:rsid w:val="001239C9"/>
    <w:rsid w:val="0013077D"/>
    <w:rsid w:val="00154525"/>
    <w:rsid w:val="00194D26"/>
    <w:rsid w:val="001A4F08"/>
    <w:rsid w:val="001B5146"/>
    <w:rsid w:val="001C7924"/>
    <w:rsid w:val="002018E0"/>
    <w:rsid w:val="002A3DC4"/>
    <w:rsid w:val="00306CB8"/>
    <w:rsid w:val="0031037D"/>
    <w:rsid w:val="00323704"/>
    <w:rsid w:val="00351F38"/>
    <w:rsid w:val="00360A45"/>
    <w:rsid w:val="0039437F"/>
    <w:rsid w:val="003F270B"/>
    <w:rsid w:val="004073B4"/>
    <w:rsid w:val="0044187E"/>
    <w:rsid w:val="004549E9"/>
    <w:rsid w:val="004666A6"/>
    <w:rsid w:val="00495F1B"/>
    <w:rsid w:val="004A6D17"/>
    <w:rsid w:val="004F61A2"/>
    <w:rsid w:val="005115DC"/>
    <w:rsid w:val="005578CB"/>
    <w:rsid w:val="005735CD"/>
    <w:rsid w:val="00584AB1"/>
    <w:rsid w:val="005E4C0D"/>
    <w:rsid w:val="00617570"/>
    <w:rsid w:val="00631F6E"/>
    <w:rsid w:val="006562A0"/>
    <w:rsid w:val="006A6DC7"/>
    <w:rsid w:val="006B02B8"/>
    <w:rsid w:val="007245E9"/>
    <w:rsid w:val="00725A10"/>
    <w:rsid w:val="007906B9"/>
    <w:rsid w:val="007C2F8E"/>
    <w:rsid w:val="00882567"/>
    <w:rsid w:val="00893A69"/>
    <w:rsid w:val="00894627"/>
    <w:rsid w:val="008A62E1"/>
    <w:rsid w:val="008D0427"/>
    <w:rsid w:val="008F4AE3"/>
    <w:rsid w:val="009478E7"/>
    <w:rsid w:val="00971AC8"/>
    <w:rsid w:val="00985E13"/>
    <w:rsid w:val="00A43081"/>
    <w:rsid w:val="00A50AF4"/>
    <w:rsid w:val="00A82FE7"/>
    <w:rsid w:val="00AA0DBD"/>
    <w:rsid w:val="00AB40A2"/>
    <w:rsid w:val="00AC56BB"/>
    <w:rsid w:val="00B3330D"/>
    <w:rsid w:val="00B6224C"/>
    <w:rsid w:val="00B66C5D"/>
    <w:rsid w:val="00B81444"/>
    <w:rsid w:val="00BB4A17"/>
    <w:rsid w:val="00BD5A4E"/>
    <w:rsid w:val="00C223E0"/>
    <w:rsid w:val="00C50E01"/>
    <w:rsid w:val="00C56BDA"/>
    <w:rsid w:val="00C63FB5"/>
    <w:rsid w:val="00D976B1"/>
    <w:rsid w:val="00DD1FD5"/>
    <w:rsid w:val="00DF3868"/>
    <w:rsid w:val="00E2670C"/>
    <w:rsid w:val="00E76FA4"/>
    <w:rsid w:val="00E87DAF"/>
    <w:rsid w:val="00EF772F"/>
    <w:rsid w:val="00F11333"/>
    <w:rsid w:val="00F347D1"/>
    <w:rsid w:val="00F66477"/>
    <w:rsid w:val="00F8521E"/>
    <w:rsid w:val="00FC33D1"/>
    <w:rsid w:val="03F90F07"/>
    <w:rsid w:val="104A4717"/>
    <w:rsid w:val="2F40096E"/>
    <w:rsid w:val="3E92179E"/>
    <w:rsid w:val="3EBA60A0"/>
    <w:rsid w:val="43284E12"/>
    <w:rsid w:val="478D1ACB"/>
    <w:rsid w:val="6A657029"/>
    <w:rsid w:val="797547A4"/>
    <w:rsid w:val="7E6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9"/>
    <w:link w:val="3"/>
    <w:semiHidden/>
    <w:qFormat/>
    <w:uiPriority w:val="99"/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13">
    <w:name w:val="页眉 字符"/>
    <w:basedOn w:val="9"/>
    <w:link w:val="5"/>
    <w:qFormat/>
    <w:uiPriority w:val="99"/>
    <w:rPr>
      <w:rFonts w:asciiTheme="minorHAnsi" w:hAnsiTheme="minorHAnsi" w:cstheme="minorBidi"/>
      <w:kern w:val="2"/>
      <w:sz w:val="21"/>
      <w:szCs w:val="22"/>
    </w:rPr>
  </w:style>
  <w:style w:type="character" w:customStyle="1" w:styleId="14">
    <w:name w:val="页脚 字符"/>
    <w:basedOn w:val="9"/>
    <w:link w:val="4"/>
    <w:qFormat/>
    <w:uiPriority w:val="99"/>
    <w:rPr>
      <w:rFonts w:asciiTheme="minorHAnsi" w:hAnsiTheme="minorHAnsi" w:cstheme="minorBidi"/>
      <w:kern w:val="2"/>
      <w:sz w:val="21"/>
      <w:szCs w:val="22"/>
    </w:rPr>
  </w:style>
  <w:style w:type="character" w:customStyle="1" w:styleId="15">
    <w:name w:val="批注文字 字符"/>
    <w:basedOn w:val="9"/>
    <w:link w:val="2"/>
    <w:semiHidden/>
    <w:qFormat/>
    <w:uiPriority w:val="99"/>
    <w:rPr>
      <w:rFonts w:asciiTheme="minorHAnsi" w:hAnsiTheme="minorHAnsi" w:cstheme="minorBidi"/>
      <w:kern w:val="2"/>
      <w:sz w:val="21"/>
      <w:szCs w:val="22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Theme="minorHAnsi" w:hAnsiTheme="minorHAnsi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552</Words>
  <Characters>3152</Characters>
  <Lines>26</Lines>
  <Paragraphs>7</Paragraphs>
  <TotalTime>171</TotalTime>
  <ScaleCrop>false</ScaleCrop>
  <LinksUpToDate>false</LinksUpToDate>
  <CharactersWithSpaces>3697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2019-07-03T10:17:00Z</dcterms:created>
  <dc:creator>sc</dc:creator>
  <cp:lastModifiedBy>哲学的狼</cp:lastModifiedBy>
  <dcterms:modified xsi:type="dcterms:W3CDTF">2019-07-12T07:54:25Z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